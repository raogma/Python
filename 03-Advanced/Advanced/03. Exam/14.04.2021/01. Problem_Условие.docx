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spacing w:before="0" w:after="120" w:line="240" w:lineRule="auto"/>
        <w:jc w:val="center"/>
      </w:pPr>
      <w:r>
        <w:t>Problem 1</w:t>
      </w:r>
    </w:p>
    <w:p>
      <w:pPr>
        <w:rPr>
          <w:iCs/>
          <w:highlight w:val="cyan"/>
        </w:rPr>
      </w:pPr>
    </w:p>
    <w:p>
      <w:pPr>
        <w:rPr>
          <w:iCs/>
        </w:rPr>
      </w:pPr>
      <w:r>
        <w:rPr>
          <w:iCs/>
        </w:rPr>
        <w:t>On the first line, you will receive</w:t>
      </w:r>
      <w:r>
        <w:rPr>
          <w:b/>
          <w:bCs/>
          <w:iCs/>
        </w:rPr>
        <w:t xml:space="preserve"> </w:t>
      </w:r>
      <w:r>
        <w:t xml:space="preserve">a sequence of </w:t>
      </w:r>
      <w:r>
        <w:rPr>
          <w:b/>
          <w:bCs/>
        </w:rPr>
        <w:t>pizza</w:t>
      </w:r>
      <w:r>
        <w:t xml:space="preserve"> </w:t>
      </w:r>
      <w:r>
        <w:rPr>
          <w:b/>
          <w:bCs/>
        </w:rPr>
        <w:t>orders</w:t>
      </w:r>
      <w:r>
        <w:rPr>
          <w:iCs/>
        </w:rPr>
        <w:t>.</w:t>
      </w:r>
      <w:r>
        <w:rPr>
          <w:b/>
          <w:bCs/>
          <w:iCs/>
        </w:rPr>
        <w:t xml:space="preserve"> Each order contains a different number of pizzas</w:t>
      </w:r>
      <w:r>
        <w:rPr>
          <w:iCs/>
        </w:rPr>
        <w:t xml:space="preserve">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 xml:space="preserve">. On the </w:t>
      </w:r>
      <w:r>
        <w:rPr>
          <w:b/>
          <w:bCs/>
          <w:iCs/>
        </w:rPr>
        <w:t>second line</w:t>
      </w:r>
      <w:r>
        <w:rPr>
          <w:iCs/>
        </w:rPr>
        <w:t xml:space="preserve">, you will receive a sequence of </w:t>
      </w:r>
      <w:r>
        <w:rPr>
          <w:b/>
          <w:bCs/>
        </w:rPr>
        <w:t>employees</w:t>
      </w:r>
      <w:r>
        <w:t xml:space="preserve"> </w:t>
      </w:r>
      <w:r>
        <w:rPr>
          <w:b/>
          <w:bCs/>
        </w:rPr>
        <w:t>with pizza-making capacities</w:t>
      </w:r>
      <w:r>
        <w:rPr>
          <w:iCs/>
        </w:rPr>
        <w:t xml:space="preserve"> (how much pizzas an employee could make), separated by comma and space </w:t>
      </w:r>
      <w:r>
        <w:rPr>
          <w:rFonts w:ascii="Consolas" w:hAnsi="Consolas"/>
          <w:b/>
          <w:bCs/>
          <w:iCs/>
        </w:rPr>
        <w:t>", "</w:t>
      </w:r>
      <w:r>
        <w:rPr>
          <w:iCs/>
        </w:rPr>
        <w:t>.</w:t>
      </w:r>
    </w:p>
    <w:p>
      <w:pPr>
        <w:rPr>
          <w:iCs/>
        </w:rPr>
      </w:pPr>
      <w:r>
        <w:rPr>
          <w:iCs/>
        </w:rPr>
        <w:t xml:space="preserve">Your task is to </w:t>
      </w:r>
      <w:r>
        <w:t xml:space="preserve">check if </w:t>
      </w:r>
      <w:r>
        <w:rPr>
          <w:b/>
          <w:bCs/>
        </w:rPr>
        <w:t>all pizza orders are completed</w:t>
      </w:r>
      <w:r>
        <w:t>.</w:t>
      </w:r>
      <w:r>
        <w:rPr>
          <w:iCs/>
        </w:rPr>
        <w:t xml:space="preserve"> </w:t>
      </w:r>
    </w:p>
    <w:p>
      <w:pPr>
        <w:rPr>
          <w:iCs/>
        </w:rPr>
      </w:pPr>
      <w:r>
        <w:rPr>
          <w:iCs/>
        </w:rPr>
        <w:t xml:space="preserve">To do that, you should take the </w:t>
      </w:r>
      <w:r>
        <w:rPr>
          <w:b/>
          <w:bCs/>
          <w:iCs/>
        </w:rPr>
        <w:t>first order</w:t>
      </w:r>
      <w:r>
        <w:rPr>
          <w:iCs/>
        </w:rPr>
        <w:t xml:space="preserve"> and the </w:t>
      </w:r>
      <w:r>
        <w:rPr>
          <w:b/>
          <w:bCs/>
          <w:iCs/>
        </w:rPr>
        <w:t>last</w:t>
      </w:r>
      <w:r>
        <w:rPr>
          <w:iCs/>
        </w:rPr>
        <w:t xml:space="preserve"> </w:t>
      </w:r>
      <w:r>
        <w:rPr>
          <w:b/>
          <w:bCs/>
          <w:iCs/>
        </w:rPr>
        <w:t xml:space="preserve">employee </w:t>
      </w:r>
      <w:r>
        <w:rPr>
          <w:iCs/>
        </w:rPr>
        <w:t>and see:</w:t>
      </w:r>
    </w:p>
    <w:p>
      <w:pPr>
        <w:pStyle w:val="17"/>
        <w:numPr>
          <w:ilvl w:val="0"/>
          <w:numId w:val="2"/>
        </w:numPr>
        <w:ind w:left="766" w:hanging="360"/>
        <w:rPr>
          <w:iCs/>
        </w:rPr>
      </w:pPr>
      <w:r>
        <w:rPr>
          <w:iCs/>
        </w:rPr>
        <w:t xml:space="preserve">If the number of pizzas in the order is </w:t>
      </w:r>
      <w:r>
        <w:rPr>
          <w:b/>
          <w:bCs/>
          <w:iCs/>
        </w:rPr>
        <w:t>less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>than</w:t>
      </w:r>
      <w:r>
        <w:rPr>
          <w:b/>
          <w:bCs/>
          <w:iCs/>
          <w:lang w:val="bg-BG"/>
        </w:rPr>
        <w:t xml:space="preserve"> </w:t>
      </w:r>
      <w:r>
        <w:rPr>
          <w:b/>
          <w:bCs/>
          <w:iCs/>
        </w:rPr>
        <w:t>or equal to</w:t>
      </w:r>
      <w:r>
        <w:rPr>
          <w:iCs/>
        </w:rPr>
        <w:t xml:space="preserve"> the employee's pizza making capacity, the order is completed.</w:t>
      </w:r>
      <w:r>
        <w:rPr>
          <w:b/>
          <w:bCs/>
          <w:iCs/>
        </w:rPr>
        <w:t xml:space="preserve"> Remove</w:t>
      </w:r>
      <w:r>
        <w:rPr>
          <w:iCs/>
        </w:rPr>
        <w:t xml:space="preserve"> </w:t>
      </w:r>
      <w:r>
        <w:rPr>
          <w:b/>
          <w:bCs/>
          <w:iCs/>
        </w:rPr>
        <w:t>both</w:t>
      </w:r>
      <w:r>
        <w:rPr>
          <w:iCs/>
        </w:rPr>
        <w:t xml:space="preserve"> the order and the employee.</w:t>
      </w:r>
    </w:p>
    <w:p>
      <w:pPr>
        <w:pStyle w:val="17"/>
        <w:numPr>
          <w:ilvl w:val="0"/>
          <w:numId w:val="2"/>
        </w:numPr>
        <w:ind w:left="766" w:hanging="360"/>
        <w:rPr>
          <w:iCs/>
        </w:rPr>
      </w:pPr>
      <w:r>
        <w:rPr>
          <w:iCs/>
        </w:rPr>
        <w:t xml:space="preserve">If the number of pizzas in the order is </w:t>
      </w:r>
      <w:r>
        <w:rPr>
          <w:b/>
          <w:bCs/>
          <w:iCs/>
        </w:rPr>
        <w:t>greater than</w:t>
      </w:r>
      <w:r>
        <w:rPr>
          <w:iCs/>
        </w:rPr>
        <w:t xml:space="preserve"> the employee's pizza making capacity, the</w:t>
      </w:r>
      <w:r>
        <w:rPr>
          <w:iCs/>
          <w:lang w:val="bg-BG"/>
        </w:rPr>
        <w:t xml:space="preserve"> </w:t>
      </w:r>
      <w:r>
        <w:rPr>
          <w:b/>
          <w:bCs/>
          <w:iCs/>
        </w:rPr>
        <w:t>remaining pizzas</w:t>
      </w:r>
      <w:r>
        <w:rPr>
          <w:iCs/>
        </w:rPr>
        <w:t xml:space="preserve"> from the order are going to be made by </w:t>
      </w:r>
      <w:r>
        <w:rPr>
          <w:b/>
          <w:bCs/>
          <w:iCs/>
        </w:rPr>
        <w:t>the next employees</w:t>
      </w:r>
      <w:r>
        <w:rPr>
          <w:iCs/>
        </w:rPr>
        <w:t xml:space="preserve"> until the order is </w:t>
      </w:r>
      <w:r>
        <w:rPr>
          <w:b/>
          <w:bCs/>
          <w:iCs/>
        </w:rPr>
        <w:t>completed</w:t>
      </w:r>
      <w:r>
        <w:rPr>
          <w:iCs/>
        </w:rPr>
        <w:t xml:space="preserve">. </w:t>
      </w:r>
    </w:p>
    <w:p>
      <w:pPr>
        <w:pStyle w:val="17"/>
        <w:numPr>
          <w:ilvl w:val="1"/>
          <w:numId w:val="2"/>
        </w:numPr>
        <w:rPr>
          <w:iCs/>
        </w:rPr>
      </w:pPr>
      <w:r>
        <w:rPr>
          <w:iCs/>
        </w:rPr>
        <w:t xml:space="preserve">If there are </w:t>
      </w:r>
      <w:r>
        <w:rPr>
          <w:b/>
          <w:bCs/>
          <w:iCs/>
        </w:rPr>
        <w:t xml:space="preserve">no more employees </w:t>
      </w:r>
      <w:r>
        <w:rPr>
          <w:iCs/>
        </w:rPr>
        <w:t xml:space="preserve">to finish the order, consider it </w:t>
      </w:r>
      <w:r>
        <w:rPr>
          <w:b/>
          <w:bCs/>
          <w:iCs/>
        </w:rPr>
        <w:t>not completed</w:t>
      </w:r>
      <w:r>
        <w:rPr>
          <w:iCs/>
        </w:rPr>
        <w:t>.</w:t>
      </w:r>
    </w:p>
    <w:p>
      <w:pPr>
        <w:pStyle w:val="17"/>
        <w:numPr>
          <w:ilvl w:val="0"/>
          <w:numId w:val="2"/>
        </w:numPr>
        <w:ind w:left="766" w:hanging="360"/>
        <w:rPr>
          <w:iCs/>
        </w:rPr>
      </w:pPr>
      <w:r>
        <w:rPr>
          <w:iCs/>
        </w:rPr>
        <w:t xml:space="preserve">The restaurant </w:t>
      </w:r>
      <w:r>
        <w:rPr>
          <w:b/>
          <w:bCs/>
          <w:iCs/>
        </w:rPr>
        <w:t>does not take</w:t>
      </w:r>
      <w:r>
        <w:rPr>
          <w:iCs/>
        </w:rPr>
        <w:t xml:space="preserve"> orders for more than </w:t>
      </w:r>
      <w:r>
        <w:rPr>
          <w:b/>
          <w:bCs/>
          <w:iCs/>
        </w:rPr>
        <w:t>10 pizzas</w:t>
      </w:r>
      <w:r>
        <w:rPr>
          <w:iCs/>
        </w:rPr>
        <w:t xml:space="preserve"> </w:t>
      </w:r>
      <w:r>
        <w:rPr>
          <w:b/>
          <w:bCs/>
          <w:iCs/>
        </w:rPr>
        <w:t>at once</w:t>
      </w:r>
      <w:r>
        <w:rPr>
          <w:iCs/>
        </w:rPr>
        <w:t>.</w:t>
      </w:r>
    </w:p>
    <w:p>
      <w:pPr>
        <w:pStyle w:val="17"/>
        <w:numPr>
          <w:ilvl w:val="0"/>
          <w:numId w:val="2"/>
        </w:numPr>
        <w:ind w:left="766" w:hanging="360"/>
        <w:rPr>
          <w:iCs/>
        </w:rPr>
      </w:pPr>
      <w:r>
        <w:rPr>
          <w:iCs/>
        </w:rPr>
        <w:t xml:space="preserve">If an order is </w:t>
      </w:r>
      <w:r>
        <w:rPr>
          <w:b/>
          <w:bCs/>
          <w:iCs/>
        </w:rPr>
        <w:t>invalid</w:t>
      </w:r>
      <w:r>
        <w:rPr>
          <w:iCs/>
        </w:rPr>
        <w:t xml:space="preserve"> (less than or equal to 0), you need to </w:t>
      </w:r>
      <w:r>
        <w:rPr>
          <w:b/>
          <w:bCs/>
          <w:iCs/>
        </w:rPr>
        <w:t>remove it</w:t>
      </w:r>
      <w:r>
        <w:rPr>
          <w:iCs/>
        </w:rPr>
        <w:t xml:space="preserve"> </w:t>
      </w:r>
      <w:r>
        <w:rPr>
          <w:b/>
          <w:bCs/>
          <w:iCs/>
        </w:rPr>
        <w:t>before</w:t>
      </w:r>
      <w:r>
        <w:rPr>
          <w:iCs/>
        </w:rPr>
        <w:t xml:space="preserve"> it is taken by an employee. </w:t>
      </w:r>
    </w:p>
    <w:p>
      <w:pPr>
        <w:rPr>
          <w:iCs/>
        </w:rPr>
      </w:pPr>
      <w:r>
        <w:rPr>
          <w:iCs/>
        </w:rPr>
        <w:t xml:space="preserve">You should keep track of the </w:t>
      </w:r>
      <w:r>
        <w:rPr>
          <w:b/>
          <w:bCs/>
          <w:iCs/>
        </w:rPr>
        <w:t>total pizzas that are being made</w:t>
      </w:r>
      <w:r>
        <w:rPr>
          <w:iCs/>
        </w:rPr>
        <w:t>.</w:t>
      </w:r>
    </w:p>
    <w:p>
      <w:pPr>
        <w:pStyle w:val="4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17"/>
        <w:numPr>
          <w:ilvl w:val="0"/>
          <w:numId w:val="3"/>
        </w:numPr>
        <w:spacing w:before="0" w:after="200"/>
        <w:ind w:left="720" w:hanging="360"/>
        <w:jc w:val="both"/>
      </w:pPr>
      <w:r>
        <w:t xml:space="preserve">On the </w:t>
      </w:r>
      <w:r>
        <w:rPr>
          <w:b/>
          <w:bCs/>
        </w:rPr>
        <w:t>first line</w:t>
      </w:r>
      <w:r>
        <w:t xml:space="preserve"> you will be given a sequence of </w:t>
      </w:r>
      <w:r>
        <w:rPr>
          <w:b/>
          <w:bCs/>
        </w:rPr>
        <w:t>pizza orders</w:t>
      </w:r>
      <w:r>
        <w:t xml:space="preserve"> each represented as a number 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>
      <w:pPr>
        <w:pStyle w:val="17"/>
        <w:numPr>
          <w:ilvl w:val="0"/>
          <w:numId w:val="3"/>
        </w:numPr>
        <w:spacing w:before="0" w:after="200"/>
        <w:ind w:left="720" w:hanging="360"/>
        <w:jc w:val="both"/>
      </w:pPr>
      <w:r>
        <w:t xml:space="preserve">On the </w:t>
      </w:r>
      <w:r>
        <w:rPr>
          <w:b/>
          <w:bCs/>
        </w:rPr>
        <w:t>second line</w:t>
      </w:r>
      <w:r>
        <w:t xml:space="preserve"> you will be given a sequence of </w:t>
      </w:r>
      <w:r>
        <w:rPr>
          <w:b/>
          <w:bCs/>
        </w:rPr>
        <w:t>employees</w:t>
      </w:r>
      <w:r>
        <w:t xml:space="preserve"> with pizza-making capacities – </w:t>
      </w:r>
      <w:r>
        <w:rPr>
          <w:b/>
          <w:bCs/>
        </w:rPr>
        <w:t>integers</w:t>
      </w:r>
      <w:r>
        <w:t xml:space="preserve"> separated by comma and space </w:t>
      </w:r>
      <w:r>
        <w:rPr>
          <w:rFonts w:ascii="Consolas" w:hAnsi="Consolas"/>
          <w:b/>
          <w:bCs/>
        </w:rPr>
        <w:t>", "</w:t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17"/>
        <w:numPr>
          <w:ilvl w:val="0"/>
          <w:numId w:val="4"/>
        </w:numPr>
        <w:spacing w:after="0" w:line="240" w:lineRule="auto"/>
        <w:ind w:left="720" w:hanging="360"/>
        <w:rPr>
          <w:rFonts w:ascii="Consolas" w:hAnsi="Consolas"/>
          <w:b/>
          <w:bCs/>
          <w:iCs/>
        </w:rPr>
      </w:pPr>
      <w:r>
        <w:rPr>
          <w:iCs/>
        </w:rPr>
        <w:t xml:space="preserve">If all orders are </w:t>
      </w:r>
      <w:r>
        <w:rPr>
          <w:b/>
          <w:bCs/>
          <w:iCs/>
        </w:rPr>
        <w:t>successfully</w:t>
      </w:r>
      <w:r>
        <w:rPr>
          <w:iCs/>
        </w:rPr>
        <w:t xml:space="preserve"> completed, print:</w:t>
      </w:r>
      <w:r>
        <w:rPr>
          <w:iCs/>
        </w:rPr>
        <w:br w:type="textWrapping"/>
      </w:r>
      <w:r>
        <w:rPr>
          <w:rFonts w:ascii="Consolas" w:hAnsi="Consolas"/>
          <w:b/>
          <w:bCs/>
          <w:iCs/>
        </w:rPr>
        <w:t>All orders are successfully completed!</w:t>
      </w:r>
    </w:p>
    <w:p>
      <w:pPr>
        <w:spacing w:after="0" w:line="240" w:lineRule="auto"/>
        <w:ind w:firstLine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Total pizzas made: {total count}</w:t>
      </w:r>
    </w:p>
    <w:p>
      <w:pPr>
        <w:spacing w:after="0" w:line="240" w:lineRule="auto"/>
        <w:ind w:left="720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Employees: {left employees joined by ", "}</w:t>
      </w:r>
    </w:p>
    <w:p>
      <w:pPr>
        <w:pStyle w:val="17"/>
        <w:numPr>
          <w:ilvl w:val="0"/>
          <w:numId w:val="4"/>
        </w:numPr>
        <w:ind w:left="720" w:hanging="360"/>
        <w:rPr>
          <w:rFonts w:ascii="Consolas" w:hAnsi="Consolas"/>
          <w:b/>
          <w:bCs/>
          <w:iCs/>
        </w:rPr>
      </w:pPr>
      <w:r>
        <w:rPr>
          <w:iCs/>
        </w:rPr>
        <w:t>Otherwise,</w:t>
      </w:r>
      <w:r>
        <w:rPr>
          <w:iCs/>
          <w:lang w:val="bg-BG"/>
        </w:rPr>
        <w:t xml:space="preserve"> </w:t>
      </w:r>
      <w:r>
        <w:rPr>
          <w:iCs/>
        </w:rPr>
        <w:t xml:space="preserve">if you </w:t>
      </w:r>
      <w:r>
        <w:rPr>
          <w:b/>
          <w:bCs/>
          <w:iCs/>
        </w:rPr>
        <w:t>ran out</w:t>
      </w:r>
      <w:r>
        <w:rPr>
          <w:iCs/>
        </w:rPr>
        <w:t xml:space="preserve"> of </w:t>
      </w:r>
      <w:r>
        <w:rPr>
          <w:b/>
          <w:bCs/>
          <w:iCs/>
        </w:rPr>
        <w:t>employees</w:t>
      </w:r>
      <w:r>
        <w:rPr>
          <w:iCs/>
        </w:rPr>
        <w:t xml:space="preserve"> and there are still some </w:t>
      </w:r>
      <w:r>
        <w:rPr>
          <w:b/>
          <w:bCs/>
          <w:iCs/>
        </w:rPr>
        <w:t>orders left</w:t>
      </w:r>
      <w:r>
        <w:rPr>
          <w:iCs/>
        </w:rPr>
        <w:t xml:space="preserve"> print:</w:t>
      </w:r>
      <w:r>
        <w:rPr>
          <w:iCs/>
        </w:rPr>
        <w:br w:type="textWrapping"/>
      </w:r>
      <w:r>
        <w:rPr>
          <w:rFonts w:ascii="Consolas" w:hAnsi="Consolas"/>
          <w:b/>
          <w:bCs/>
          <w:iCs/>
        </w:rPr>
        <w:t>Not all orders are completed.</w:t>
      </w:r>
      <w:r>
        <w:rPr>
          <w:rFonts w:ascii="Consolas" w:hAnsi="Consolas"/>
          <w:b/>
          <w:bCs/>
          <w:iCs/>
        </w:rPr>
        <w:br w:type="textWrapping"/>
      </w:r>
      <w:r>
        <w:rPr>
          <w:rFonts w:ascii="Consolas" w:hAnsi="Consolas"/>
          <w:b/>
          <w:bCs/>
          <w:iCs/>
        </w:rPr>
        <w:t>Orders left: {left orders joined by ", "}</w:t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17"/>
        <w:numPr>
          <w:ilvl w:val="0"/>
          <w:numId w:val="5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>at least one order</w:t>
      </w:r>
      <w:r>
        <w:rPr>
          <w:rFonts w:eastAsia="MS Mincho"/>
          <w:lang w:eastAsia="ja-JP"/>
        </w:rPr>
        <w:t xml:space="preserve"> and </w:t>
      </w:r>
      <w:r>
        <w:rPr>
          <w:rFonts w:eastAsia="MS Mincho"/>
          <w:b/>
          <w:bCs/>
          <w:lang w:eastAsia="ja-JP"/>
        </w:rPr>
        <w:t>at least one employee</w:t>
      </w:r>
    </w:p>
    <w:p>
      <w:pPr>
        <w:pStyle w:val="17"/>
        <w:numPr>
          <w:ilvl w:val="0"/>
          <w:numId w:val="5"/>
        </w:numPr>
        <w:spacing w:before="0" w:after="0"/>
        <w:ind w:left="1080" w:hanging="36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All integers will be in range </w:t>
      </w:r>
      <w:r>
        <w:rPr>
          <w:rFonts w:eastAsia="MS Mincho"/>
          <w:b/>
          <w:bCs/>
          <w:lang w:eastAsia="ja-JP"/>
        </w:rPr>
        <w:t>[-100, 100]</w:t>
      </w:r>
    </w:p>
    <w:p>
      <w:pPr>
        <w:spacing w:before="0" w:after="0"/>
        <w:jc w:val="both"/>
        <w:rPr>
          <w:rFonts w:eastAsia="MS Mincho"/>
          <w:b/>
          <w:bCs/>
          <w:lang w:eastAsia="ja-JP"/>
        </w:rPr>
      </w:pPr>
    </w:p>
    <w:p>
      <w:pPr>
        <w:pStyle w:val="4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15"/>
        <w:tblW w:w="106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9"/>
        <w:gridCol w:w="73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3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Style w:val="14"/>
              </w:rPr>
            </w:pPr>
            <w:r>
              <w:rPr>
                <w:rStyle w:val="14"/>
              </w:rPr>
              <w:t>Input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Style w:val="14"/>
              </w:rPr>
            </w:pPr>
            <w:r>
              <w:rPr>
                <w:rStyle w:val="14"/>
              </w:rPr>
              <w:t>Output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11</w:t>
            </w:r>
            <w:r>
              <w:rPr>
                <w:rFonts w:ascii="Consolas" w:hAnsi="Consolas" w:cs="Consolas"/>
              </w:rPr>
              <w:t>, 6, 8, 1</w:t>
            </w:r>
            <w:ins w:id="0" w:author="rei" w:date="2021-05-21T22:51:47Z">
              <w:r>
                <w:rPr>
                  <w:rFonts w:ascii="Consolas" w:hAnsi="Consolas" w:cs="Consolas"/>
                </w:rPr>
                <w:t xml:space="preserve"> </w:t>
              </w:r>
            </w:ins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3, 1, 9, 10, 5, 9, </w:t>
            </w:r>
            <w:r>
              <w:rPr>
                <w:rFonts w:ascii="Consolas" w:hAnsi="Consolas" w:cs="Consolas"/>
                <w:highlight w:val="cyan"/>
              </w:rPr>
              <w:t>1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All orders are successfully completed!</w:t>
            </w:r>
          </w:p>
          <w:p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Total pizzas made: 15</w:t>
            </w:r>
          </w:p>
          <w:p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Employees: 3, 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0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14"/>
              </w:rPr>
              <w:t>Comment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0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r>
              <w:rPr>
                <w:lang w:val="bg-BG"/>
              </w:rPr>
              <w:t>1</w:t>
            </w:r>
            <w:r>
              <w:t>) The restaurant do not take the first order for 11 pizzas.</w:t>
            </w:r>
          </w:p>
          <w:p>
            <w:r>
              <w:rPr>
                <w:lang w:val="bg-BG"/>
              </w:rPr>
              <w:t>2</w:t>
            </w:r>
            <w:r>
              <w:t xml:space="preserve">) The first employee (1) </w:t>
            </w:r>
            <w:r>
              <w:rPr>
                <w:iCs/>
              </w:rPr>
              <w:t>takes an order for 6 pizzas</w:t>
            </w:r>
            <w:r>
              <w:t xml:space="preserve"> but could only make 1. 5 pizzas left.</w:t>
            </w:r>
          </w:p>
          <w:p>
            <w:r>
              <w:rPr>
                <w:lang w:val="bg-BG"/>
              </w:rPr>
              <w:t>3</w:t>
            </w:r>
            <w:r>
              <w:t xml:space="preserve">) The next employee (9) continues the same order </w:t>
            </w:r>
            <w:r>
              <w:rPr>
                <w:iCs/>
              </w:rPr>
              <w:t>for</w:t>
            </w:r>
            <w:r>
              <w:t xml:space="preserve"> 5 pizzas. The order is completed. Remove both.</w:t>
            </w:r>
          </w:p>
          <w:p>
            <w:r>
              <w:rPr>
                <w:lang w:val="bg-BG"/>
              </w:rPr>
              <w:t>4</w:t>
            </w:r>
            <w:r>
              <w:t xml:space="preserve">) The next employee (5) takes an order </w:t>
            </w:r>
            <w:r>
              <w:rPr>
                <w:iCs/>
              </w:rPr>
              <w:t>for</w:t>
            </w:r>
            <w:r>
              <w:t xml:space="preserve"> 8 pizzas but could only make 5. 3 pizzas left.</w:t>
            </w:r>
          </w:p>
          <w:p>
            <w:r>
              <w:rPr>
                <w:lang w:val="bg-BG"/>
              </w:rPr>
              <w:t>5</w:t>
            </w:r>
            <w:r>
              <w:t xml:space="preserve">) The next employee (10) continues the same order </w:t>
            </w:r>
            <w:r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>
            <w:r>
              <w:rPr>
                <w:lang w:val="bg-BG"/>
              </w:rPr>
              <w:t>6</w:t>
            </w:r>
            <w:r>
              <w:t xml:space="preserve">) The next employee (9) takes an order </w:t>
            </w:r>
            <w:r>
              <w:rPr>
                <w:iCs/>
              </w:rPr>
              <w:t>for</w:t>
            </w:r>
            <w:r>
              <w:t xml:space="preserve"> 1 pizza. The order is completed. Remove both.</w:t>
            </w:r>
          </w:p>
          <w:p>
            <w:r>
              <w:rPr>
                <w:lang w:val="bg-BG"/>
              </w:rPr>
              <w:t>7</w:t>
            </w:r>
            <w:r>
              <w:t xml:space="preserve">) All orders are completed.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3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14"/>
              </w:rPr>
              <w:t>Input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14"/>
              </w:rPr>
              <w:t>Output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</w:rPr>
              <w:t>10</w:t>
            </w:r>
            <w:r>
              <w:rPr>
                <w:rFonts w:ascii="Consolas" w:hAnsi="Consolas" w:cs="Consolas"/>
              </w:rPr>
              <w:t>, 9, 8, 7, 5</w:t>
            </w:r>
          </w:p>
          <w:p>
            <w:pPr>
              <w:spacing w:after="0" w:line="240" w:lineRule="auto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5, 10, 9, 8, </w:t>
            </w:r>
            <w:r>
              <w:rPr>
                <w:rFonts w:ascii="Consolas" w:hAnsi="Consolas" w:cs="Consolas"/>
                <w:highlight w:val="cyan"/>
              </w:rPr>
              <w:t>7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Not all orders are completed.</w:t>
            </w:r>
          </w:p>
          <w:p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rPr>
                <w:rFonts w:ascii="Consolas" w:hAnsi="Consolas"/>
                <w:iCs/>
              </w:rPr>
              <w:t>Orders left: 2, 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iCs/>
              </w:rPr>
            </w:pPr>
            <w:r>
              <w:rPr>
                <w:rStyle w:val="14"/>
              </w:rPr>
              <w:t>Comment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0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1) The last employee (7) takes an order for 10 pizzas but could only make 7. 3 pizzas left.</w:t>
            </w:r>
          </w:p>
          <w:p>
            <w:r>
              <w:t xml:space="preserve">2) The next employee (8) continues the same order </w:t>
            </w:r>
            <w:r>
              <w:rPr>
                <w:iCs/>
              </w:rPr>
              <w:t>for</w:t>
            </w:r>
            <w:r>
              <w:t xml:space="preserve"> 3 pizzas. The order is completed. Remove both.</w:t>
            </w:r>
          </w:p>
          <w:p>
            <w:r>
              <w:t xml:space="preserve">3) The next employee (9) </w:t>
            </w:r>
            <w:r>
              <w:rPr>
                <w:iCs/>
              </w:rPr>
              <w:t>takes an order for 9 pizzas.</w:t>
            </w:r>
            <w:r>
              <w:t xml:space="preserve"> The order is completed. Remove both.</w:t>
            </w:r>
          </w:p>
          <w:p>
            <w:r>
              <w:t xml:space="preserve">4) The next employee (10) takes an order </w:t>
            </w:r>
            <w:r>
              <w:rPr>
                <w:iCs/>
              </w:rPr>
              <w:t>for</w:t>
            </w:r>
            <w:r>
              <w:t xml:space="preserve"> 8 pizzas. The order is completed. Remove both.</w:t>
            </w:r>
          </w:p>
          <w:p>
            <w:pPr>
              <w:spacing w:after="0" w:line="240" w:lineRule="auto"/>
              <w:rPr>
                <w:iCs/>
              </w:rPr>
            </w:pPr>
            <w:r>
              <w:t xml:space="preserve">5) The next employee (5) takes an order </w:t>
            </w:r>
            <w:r>
              <w:rPr>
                <w:iCs/>
              </w:rPr>
              <w:t>for</w:t>
            </w:r>
            <w:r>
              <w:t xml:space="preserve"> 7 pizzas</w:t>
            </w:r>
            <w:r>
              <w:rPr>
                <w:iCs/>
              </w:rPr>
              <w:t xml:space="preserve"> but could only make 5. 2 pizzas left.</w:t>
            </w:r>
          </w:p>
          <w:p>
            <w:pPr>
              <w:spacing w:after="0" w:line="240" w:lineRule="auto"/>
              <w:rPr>
                <w:rFonts w:ascii="Consolas" w:hAnsi="Consolas"/>
                <w:iCs/>
              </w:rPr>
            </w:pPr>
            <w:r>
              <w:t xml:space="preserve">6) Orders are not completed.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14"/>
              </w:rPr>
              <w:t>Input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iCs/>
              </w:rPr>
            </w:pPr>
            <w:r>
              <w:rPr>
                <w:rStyle w:val="14"/>
              </w:rPr>
              <w:t>Output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3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bookmarkStart w:id="1" w:name="_GoBack"/>
            <w:r>
              <w:rPr>
                <w:rFonts w:ascii="Consolas" w:hAnsi="Consolas" w:cs="Consolas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-3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14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</w:t>
            </w:r>
            <w:r>
              <w:rPr>
                <w:rFonts w:ascii="Consolas" w:hAnsi="Consolas" w:cs="Consolas"/>
              </w:rPr>
              <w:t>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10, 15, 4, 6, 3, 1,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  <w:lang w:val="bg-BG"/>
              </w:rPr>
              <w:t>2, 1</w:t>
            </w:r>
            <w:bookmarkEnd w:id="1"/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 orders are successfully completed!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pizzas made: 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Employees: 10, 15, 4, 6</w:t>
            </w:r>
          </w:p>
        </w:tc>
      </w:tr>
    </w:tbl>
    <w:p>
      <w:pPr>
        <w:rPr>
          <w:lang w:val="bg-BG" w:eastAsia="ja-JP"/>
        </w:rPr>
      </w:pPr>
    </w:p>
    <w:p>
      <w:pPr>
        <w:rPr>
          <w:lang w:eastAsia="ja-JP"/>
        </w:rPr>
      </w:pPr>
    </w:p>
    <w:sectPr>
      <w:headerReference r:id="rId3" w:type="default"/>
      <w:footerReference r:id="rId4" w:type="default"/>
      <w:endnotePr>
        <w:numFmt w:val="decimal"/>
      </w:endnotePr>
      <w:pgSz w:w="11909" w:h="16834"/>
      <w:pgMar w:top="567" w:right="737" w:bottom="1077" w:left="737" w:header="567" w:footer="79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sic Roman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Arial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1026" o:spt="20" style="position:absolute;left:0pt;flip:y;margin-left:-0.1pt;margin-top:5.2pt;height:0pt;width:520.8pt;z-index:251659264;mso-width-relative:page;mso-height-relative:page;" filled="f" stroked="t" coordsize="21600,21600" o:allowincell="f" o:gfxdata="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0FIa&#10;g9YAAAAIAQAADwAAAAAAAAABACAAAAA4AAAAZHJzL2Rvd25yZXYueG1sUEsBAhQAFAAAAAgAh07i&#10;QF5PMDucAQAAJAMAAA4AAAAAAAAAAQAgAAAAOwEAAGRycy9lMm9Eb2MueG1sUEsFBgAAAAAGAAYA&#10;WQEAAEkFAAAAAA==&#10;">
              <v:fill on="f" focussize="0,0"/>
              <v:stroke weight="1pt" color="#994806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o:spt="1" style="position:absolute;left:0pt;margin-left:109pt;margin-top:7pt;height:40.45pt;width:411.4pt;z-index:251659264;mso-width-relative:page;mso-height-relative:page;" filled="f" stroked="f" coordsize="21600,21600" o:allowincell="f" o:gfxdata="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we+mVNcAAAAKAQAADwAA&#10;AAAAAAABACAAAAA4AAAAZHJzL2Rvd25yZXYueG1sUEsBAhQAFAAAAAgAh07iQE4CZXDIAQAAjQMA&#10;AA4AAAAAAAAAAQAgAAAAPAEAAGRycy9lMm9Eb2MueG1sUEsFBgAAAAAGAAYAWQEAAHYFAAAAAA==&#10;">
              <v:fill on="f" focussize="0,0"/>
              <v:stroke on="f"/>
              <v:imagedata o:title=""/>
              <o:lock v:ext="edit" aspectratio="f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bookmarkEnd w:id="0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6" o:spt="1" style="position:absolute;left:0pt;margin-left:109.85pt;margin-top:28.05pt;height:13pt;width:40.15pt;z-index:251659264;v-text-anchor:middle;mso-width-relative:page;mso-height-relative:page;" filled="f" stroked="f" coordsize="21600,21600" o:allowincell="f" o:gfxdata="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f3rcDYAAAACQEA&#10;AA8AAAAAAAAAAQAgAAAAOAAAAGRycy9kb3ducmV2LnhtbFBLAQIUABQAAAAIAIdO4kBCDMMcywEA&#10;AIwDAAAOAAAAAAAAAAEAIAAAAD0BAABkcnMvZTJvRG9jLnhtbFBLBQYAAAAABgAGAFkBAAB6BQAA&#10;AAA=&#10;">
              <v:fill on="f" focussize="0,0"/>
              <v:stroke on="f" weight="0.5pt"/>
              <v:imagedata o:title=""/>
              <o:lock v:ext="edit" aspectratio="f"/>
              <v:textbox inset="1.4pt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6" o:spt="1" style="position:absolute;left:0pt;margin-left:444.65pt;margin-top:26.95pt;height:15.9pt;width:70.9pt;z-index:251659264;v-text-anchor:middle;mso-width-relative:page;mso-height-relative:page;" filled="f" stroked="f" coordsize="21600,21600" o:allowincell="f" o:gfxdata="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PXmcszaAAAACgEAAA8A&#10;AAAAAAAAAQAgAAAAOAAAAGRycy9kb3ducmV2LnhtbFBLAQIUABQAAAAIAIdO4kBrtan5xgEAAIgD&#10;AAAOAAAAAAAAAAEAIAAAAD8BAABkcnMvZTJvRG9jLnhtbFBLBQYAAAAABgAGAFkBAAB3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/>
                  <pic:cNvPicPr>
                    <a:picLocks noChangeAspect="1"/>
                  </pic:cNvPicPr>
                </pic:nvPicPr>
                <pic:blipFill>
                  <a:blip r:embed="rId1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5314"/>
    <w:multiLevelType w:val="multilevel"/>
    <w:tmpl w:val="18065314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">
    <w:nsid w:val="22583E26"/>
    <w:multiLevelType w:val="multilevel"/>
    <w:tmpl w:val="22583E26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">
    <w:nsid w:val="24F63086"/>
    <w:multiLevelType w:val="multilevel"/>
    <w:tmpl w:val="24F63086"/>
    <w:lvl w:ilvl="0" w:tentative="0">
      <w:start w:val="0"/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1846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006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166" w:firstLine="0"/>
      </w:pPr>
      <w:rPr>
        <w:rFonts w:ascii="Wingdings" w:hAnsi="Wingdings" w:eastAsia="Wingdings" w:cs="Wingdings"/>
      </w:rPr>
    </w:lvl>
  </w:abstractNum>
  <w:abstractNum w:abstractNumId="3">
    <w:nsid w:val="26C80C0A"/>
    <w:multiLevelType w:val="multilevel"/>
    <w:tmpl w:val="26C80C0A"/>
    <w:lvl w:ilvl="0" w:tentative="0">
      <w:start w:val="0"/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firstLine="0"/>
      </w:pPr>
      <w:rPr>
        <w:rFonts w:ascii="Wingdings" w:hAnsi="Wingdings" w:eastAsia="Wingdings" w:cs="Wingdings"/>
      </w:rPr>
    </w:lvl>
  </w:abstractNum>
  <w:abstractNum w:abstractNumId="4">
    <w:nsid w:val="31636BA0"/>
    <w:multiLevelType w:val="multilevel"/>
    <w:tmpl w:val="31636BA0"/>
    <w:lvl w:ilvl="0" w:tentative="0">
      <w:start w:val="1"/>
      <w:numFmt w:val="decimal"/>
      <w:pStyle w:val="3"/>
      <w:lvlText w:val="%1."/>
      <w:lvlJc w:val="left"/>
      <w:pPr>
        <w:ind w:left="0" w:firstLine="0"/>
      </w:pPr>
    </w:lvl>
    <w:lvl w:ilvl="1" w:tentative="0">
      <w:start w:val="1"/>
      <w:numFmt w:val="lowerLetter"/>
      <w:lvlText w:val="%2."/>
      <w:lvlJc w:val="left"/>
      <w:pPr>
        <w:ind w:left="72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160" w:firstLine="0"/>
      </w:pPr>
    </w:lvl>
    <w:lvl w:ilvl="4" w:tentative="0">
      <w:start w:val="1"/>
      <w:numFmt w:val="lowerLetter"/>
      <w:lvlText w:val="%5."/>
      <w:lvlJc w:val="left"/>
      <w:pPr>
        <w:ind w:left="2880" w:firstLine="0"/>
      </w:pPr>
    </w:lvl>
    <w:lvl w:ilvl="5" w:tentative="0">
      <w:start w:val="1"/>
      <w:numFmt w:val="lowerRoman"/>
      <w:lvlText w:val="%6."/>
      <w:lvlJc w:val="left"/>
      <w:pPr>
        <w:ind w:left="3780" w:firstLine="0"/>
      </w:pPr>
    </w:lvl>
    <w:lvl w:ilvl="6" w:tentative="0">
      <w:start w:val="1"/>
      <w:numFmt w:val="decimal"/>
      <w:lvlText w:val="%7."/>
      <w:lvlJc w:val="left"/>
      <w:pPr>
        <w:ind w:left="4320" w:firstLine="0"/>
      </w:pPr>
    </w:lvl>
    <w:lvl w:ilvl="7" w:tentative="0">
      <w:start w:val="1"/>
      <w:numFmt w:val="lowerLetter"/>
      <w:lvlText w:val="%8."/>
      <w:lvlJc w:val="left"/>
      <w:pPr>
        <w:ind w:left="5040" w:firstLine="0"/>
      </w:pPr>
    </w:lvl>
    <w:lvl w:ilvl="8" w:tentative="0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ei">
    <w15:presenceInfo w15:providerId="None" w15:userId="r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trackRevisions w:val="1"/>
  <w:documentProtection w:enforcement="0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05"/>
    <w:rsid w:val="00015AC0"/>
    <w:rsid w:val="00206EAA"/>
    <w:rsid w:val="00264534"/>
    <w:rsid w:val="002F4814"/>
    <w:rsid w:val="0033633A"/>
    <w:rsid w:val="00436068"/>
    <w:rsid w:val="0048564E"/>
    <w:rsid w:val="004E6D27"/>
    <w:rsid w:val="006B285C"/>
    <w:rsid w:val="00710D8C"/>
    <w:rsid w:val="0088291B"/>
    <w:rsid w:val="008A5A42"/>
    <w:rsid w:val="00990EF7"/>
    <w:rsid w:val="00A4764E"/>
    <w:rsid w:val="00B80BB8"/>
    <w:rsid w:val="00C57439"/>
    <w:rsid w:val="00C90F78"/>
    <w:rsid w:val="00D62B18"/>
    <w:rsid w:val="00DA6688"/>
    <w:rsid w:val="00F75205"/>
    <w:rsid w:val="74E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Basic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="Calibri" w:hAnsi="Calibri" w:eastAsia="Calibri" w:cs="Basic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Strong"/>
    <w:basedOn w:val="11"/>
    <w:uiPriority w:val="0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17">
    <w:name w:val="List Paragraph"/>
    <w:basedOn w:val="1"/>
    <w:qFormat/>
    <w:uiPriority w:val="0"/>
    <w:pPr>
      <w:ind w:left="720"/>
      <w:contextualSpacing/>
    </w:pPr>
  </w:style>
  <w:style w:type="paragraph" w:customStyle="1" w:styleId="18">
    <w:name w:val="Code"/>
    <w:basedOn w:val="1"/>
    <w:qFormat/>
    <w:uiPriority w:val="0"/>
    <w:rPr>
      <w:rFonts w:ascii="Consolas" w:hAnsi="Consolas"/>
      <w:b/>
    </w:rPr>
  </w:style>
  <w:style w:type="paragraph" w:customStyle="1" w:styleId="1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paragraph" w:customStyle="1" w:styleId="20">
    <w:name w:val="Comment Text1"/>
    <w:basedOn w:val="1"/>
    <w:qFormat/>
    <w:uiPriority w:val="0"/>
    <w:pPr>
      <w:spacing w:line="240" w:lineRule="auto"/>
    </w:pPr>
    <w:rPr>
      <w:sz w:val="20"/>
      <w:szCs w:val="20"/>
    </w:rPr>
  </w:style>
  <w:style w:type="paragraph" w:customStyle="1" w:styleId="21">
    <w:name w:val="Comment Subject1"/>
    <w:basedOn w:val="20"/>
    <w:next w:val="20"/>
    <w:qFormat/>
    <w:uiPriority w:val="0"/>
    <w:rPr>
      <w:b/>
      <w:bCs/>
    </w:rPr>
  </w:style>
  <w:style w:type="character" w:customStyle="1" w:styleId="22">
    <w:name w:val="Header Char"/>
    <w:basedOn w:val="11"/>
    <w:uiPriority w:val="0"/>
  </w:style>
  <w:style w:type="character" w:customStyle="1" w:styleId="23">
    <w:name w:val="Footer Char"/>
    <w:basedOn w:val="11"/>
    <w:uiPriority w:val="0"/>
  </w:style>
  <w:style w:type="character" w:customStyle="1" w:styleId="24">
    <w:name w:val="Balloon Text Char"/>
    <w:basedOn w:val="11"/>
    <w:uiPriority w:val="0"/>
    <w:rPr>
      <w:rFonts w:ascii="Tahoma" w:hAnsi="Tahoma" w:cs="Tahoma"/>
      <w:sz w:val="16"/>
      <w:szCs w:val="16"/>
    </w:rPr>
  </w:style>
  <w:style w:type="character" w:customStyle="1" w:styleId="25">
    <w:name w:val="Heading 1 Char"/>
    <w:basedOn w:val="11"/>
    <w:uiPriority w:val="0"/>
    <w:rPr>
      <w:rFonts w:eastAsia="Cambria"/>
      <w:b/>
      <w:color w:val="642D08"/>
      <w:sz w:val="40"/>
      <w:szCs w:val="32"/>
    </w:rPr>
  </w:style>
  <w:style w:type="character" w:customStyle="1" w:styleId="26">
    <w:name w:val="Heading 2 Char"/>
    <w:basedOn w:val="11"/>
    <w:uiPriority w:val="0"/>
    <w:rPr>
      <w:rFonts w:eastAsia="Cambria"/>
      <w:b/>
      <w:bCs/>
      <w:color w:val="7C380A"/>
      <w:sz w:val="36"/>
      <w:szCs w:val="36"/>
    </w:rPr>
  </w:style>
  <w:style w:type="character" w:customStyle="1" w:styleId="27">
    <w:name w:val="Heading 3 Char"/>
    <w:basedOn w:val="11"/>
    <w:uiPriority w:val="0"/>
    <w:rPr>
      <w:rFonts w:eastAsia="Cambria"/>
      <w:b/>
      <w:color w:val="8F400B"/>
      <w:sz w:val="32"/>
      <w:szCs w:val="32"/>
    </w:rPr>
  </w:style>
  <w:style w:type="character" w:customStyle="1" w:styleId="28">
    <w:name w:val="Heading 4 Char"/>
    <w:basedOn w:val="11"/>
    <w:uiPriority w:val="0"/>
    <w:rPr>
      <w:rFonts w:eastAsia="Cambria"/>
      <w:b/>
      <w:iCs/>
      <w:color w:val="A34A0D"/>
      <w:sz w:val="28"/>
    </w:rPr>
  </w:style>
  <w:style w:type="character" w:customStyle="1" w:styleId="29">
    <w:name w:val="Heading 5 Char"/>
    <w:basedOn w:val="11"/>
    <w:uiPriority w:val="0"/>
    <w:rPr>
      <w:rFonts w:eastAsia="Cambria"/>
      <w:b/>
      <w:color w:val="B2500E"/>
    </w:rPr>
  </w:style>
  <w:style w:type="character" w:customStyle="1" w:styleId="30">
    <w:name w:val="Code Char"/>
    <w:basedOn w:val="11"/>
    <w:uiPriority w:val="0"/>
    <w:rPr>
      <w:rFonts w:ascii="Consolas" w:hAnsi="Consolas"/>
      <w:b/>
    </w:rPr>
  </w:style>
  <w:style w:type="character" w:customStyle="1" w:styleId="31">
    <w:name w:val="_tgc"/>
    <w:basedOn w:val="11"/>
    <w:uiPriority w:val="0"/>
  </w:style>
  <w:style w:type="character" w:customStyle="1" w:styleId="32">
    <w:name w:val="List Paragraph Char"/>
    <w:basedOn w:val="11"/>
    <w:uiPriority w:val="0"/>
  </w:style>
  <w:style w:type="character" w:customStyle="1" w:styleId="33">
    <w:name w:val="Internet Link"/>
    <w:basedOn w:val="11"/>
    <w:uiPriority w:val="0"/>
    <w:rPr>
      <w:color w:val="0000FF"/>
      <w:u w:val="single"/>
    </w:rPr>
  </w:style>
  <w:style w:type="character" w:customStyle="1" w:styleId="34">
    <w:name w:val="Unresolved Mention1"/>
    <w:basedOn w:val="11"/>
    <w:uiPriority w:val="0"/>
    <w:rPr>
      <w:color w:val="605E5C"/>
      <w:shd w:val="clear" w:color="auto" w:fill="E1DFDD"/>
    </w:rPr>
  </w:style>
  <w:style w:type="character" w:customStyle="1" w:styleId="35">
    <w:name w:val="Comment Reference1"/>
    <w:basedOn w:val="11"/>
    <w:uiPriority w:val="0"/>
    <w:rPr>
      <w:sz w:val="16"/>
      <w:szCs w:val="16"/>
    </w:rPr>
  </w:style>
  <w:style w:type="character" w:customStyle="1" w:styleId="36">
    <w:name w:val="Comment Text Char"/>
    <w:basedOn w:val="11"/>
    <w:uiPriority w:val="0"/>
    <w:rPr>
      <w:sz w:val="20"/>
      <w:szCs w:val="20"/>
    </w:rPr>
  </w:style>
  <w:style w:type="character" w:customStyle="1" w:styleId="37">
    <w:name w:val="Comment Subject Char"/>
    <w:basedOn w:val="36"/>
    <w:uiPriority w:val="0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623</Words>
  <Characters>2704</Characters>
  <Lines>69</Lines>
  <Paragraphs>65</Paragraphs>
  <TotalTime>180</TotalTime>
  <ScaleCrop>false</ScaleCrop>
  <LinksUpToDate>false</LinksUpToDate>
  <CharactersWithSpaces>3262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2021-01-12T11:55:00Z</dcterms:created>
  <dc:creator>Software University</dc:creator>
  <dc:description>Python Advanced Course ©SoftUni – https://about.softuni.bg© Software University – https://softuni.bgCopyrighted document. Unauthorized copy, reproduction or use is not permitted.</dc:description>
  <cp:keywords>Python Advanced, Python, Advanced, Software University, SoftUni, programming, coding, software development, education, training, course</cp:keywords>
  <cp:lastModifiedBy>rei</cp:lastModifiedBy>
  <cp:lastPrinted>2015-10-27T00:35:00Z</cp:lastPrinted>
  <dcterms:modified xsi:type="dcterms:W3CDTF">2021-05-22T03:40:00Z</dcterms:modified>
  <dc:subject>C# Advanced – Practical Training Course @ SoftUni</dc:subject>
  <dc:title>Python Adcanced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